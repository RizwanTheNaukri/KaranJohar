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E5" w:rsidRDefault="009B185C" w:rsidP="001F47DE">
      <w:pPr>
        <w:spacing w:after="60"/>
        <w:ind w:left="21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bookmarkStart w:id="0" w:name="_GoBack"/>
      <w:bookmarkEnd w:id="0"/>
      <w:r w:rsidRPr="007F78E5">
        <w:rPr>
          <w:rFonts w:ascii="Verdana" w:hAnsi="Verdana"/>
          <w:b/>
          <w:i/>
          <w:color w:val="000000"/>
          <w:sz w:val="28"/>
          <w:szCs w:val="28"/>
          <w:shd w:val="clear" w:color="auto" w:fill="EFEFEF"/>
        </w:rPr>
        <w:t>ASHOK .B. PATEL</w:t>
      </w:r>
      <w:r w:rsidRPr="007F78E5">
        <w:rPr>
          <w:rFonts w:ascii="Verdana" w:hAnsi="Verdana"/>
          <w:b/>
          <w:color w:val="000000"/>
          <w:sz w:val="18"/>
          <w:szCs w:val="18"/>
        </w:rPr>
        <w:br/>
      </w:r>
      <w:r w:rsidRPr="007F78E5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Email  </w:t>
      </w:r>
      <w:r w:rsidRPr="007F78E5">
        <w:rPr>
          <w:rFonts w:ascii="Verdana" w:hAnsi="Verdana"/>
          <w:b/>
          <w:color w:val="000000"/>
          <w:sz w:val="18"/>
          <w:szCs w:val="18"/>
          <w:shd w:val="clear" w:color="auto" w:fill="EFEFEF"/>
        </w:rPr>
        <w:t>: ashokpatel.ap81@gmail.</w:t>
      </w:r>
      <w:r w:rsidRPr="007F78E5">
        <w:rPr>
          <w:rFonts w:ascii="Verdana" w:hAnsi="Verdana"/>
          <w:color w:val="000000"/>
          <w:sz w:val="18"/>
          <w:szCs w:val="18"/>
          <w:shd w:val="clear" w:color="auto" w:fill="EFEFEF"/>
        </w:rPr>
        <w:t>com</w:t>
      </w:r>
      <w:r w:rsidRPr="007F78E5">
        <w:rPr>
          <w:rFonts w:ascii="Verdana" w:hAnsi="Verdana"/>
          <w:color w:val="000000"/>
          <w:sz w:val="18"/>
          <w:szCs w:val="18"/>
        </w:rPr>
        <w:br/>
      </w:r>
      <w:r w:rsidRPr="007F78E5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Mobile  </w:t>
      </w:r>
      <w:r w:rsidRPr="007F78E5">
        <w:rPr>
          <w:rFonts w:ascii="Verdana" w:hAnsi="Verdana"/>
          <w:color w:val="000000"/>
          <w:sz w:val="18"/>
          <w:szCs w:val="18"/>
          <w:shd w:val="clear" w:color="auto" w:fill="EFEFEF"/>
        </w:rPr>
        <w:t>: +91 9624705856</w:t>
      </w:r>
      <w:r w:rsidR="00933D38">
        <w:rPr>
          <w:rFonts w:ascii="Verdana" w:hAnsi="Verdana"/>
          <w:color w:val="000000"/>
          <w:sz w:val="18"/>
          <w:szCs w:val="18"/>
          <w:shd w:val="clear" w:color="auto" w:fill="EFEFEF"/>
        </w:rPr>
        <w:t>,9638074715</w:t>
      </w:r>
    </w:p>
    <w:p w:rsidR="004B49FD" w:rsidRPr="007F78E5" w:rsidRDefault="004B49FD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___________________________________________________________________________</w:t>
      </w:r>
    </w:p>
    <w:p w:rsidR="009826A8" w:rsidRDefault="009B185C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  <w:t>Objective  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 w:rsidR="007F78E5">
        <w:rPr>
          <w:rFonts w:ascii="Verdana" w:hAnsi="Verdana"/>
          <w:color w:val="000000"/>
          <w:sz w:val="18"/>
          <w:szCs w:val="18"/>
          <w:shd w:val="clear" w:color="auto" w:fill="EFEFEF"/>
        </w:rPr>
        <w:t>C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hallenging position within professional environment providing opportunity for key participation, immediate challenges and growth</w:t>
      </w:r>
    </w:p>
    <w:p w:rsidR="00F9390F" w:rsidRDefault="00421EBD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___________________________________________________________________________</w:t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9B185C"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  <w:t>Experience Summary  </w:t>
      </w:r>
      <w:r w:rsidR="009B185C">
        <w:rPr>
          <w:rFonts w:ascii="Verdana" w:hAnsi="Verdana"/>
          <w:color w:val="000000"/>
          <w:sz w:val="18"/>
          <w:szCs w:val="18"/>
          <w:shd w:val="clear" w:color="auto" w:fill="EFEFEF"/>
        </w:rPr>
        <w:t>:</w:t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2D1FDA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Above </w:t>
      </w:r>
      <w:r w:rsidR="00767C00">
        <w:rPr>
          <w:rFonts w:ascii="Verdana" w:hAnsi="Verdana"/>
          <w:color w:val="000000"/>
          <w:sz w:val="18"/>
          <w:szCs w:val="18"/>
          <w:shd w:val="clear" w:color="auto" w:fill="EFEFEF"/>
        </w:rPr>
        <w:t>23</w:t>
      </w:r>
      <w:r w:rsidR="002D1FDA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years </w:t>
      </w:r>
      <w:r w:rsidR="009B185C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of working experience in Plastic Injection Molding Process..</w:t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9B185C">
        <w:rPr>
          <w:rFonts w:ascii="Verdana" w:hAnsi="Verdana"/>
          <w:color w:val="000000"/>
          <w:sz w:val="18"/>
          <w:szCs w:val="18"/>
          <w:shd w:val="clear" w:color="auto" w:fill="EFEFEF"/>
        </w:rPr>
        <w:t>Expertise to Solve technical Issues from Plastic Injection Molding Process</w:t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9B185C">
        <w:rPr>
          <w:rFonts w:ascii="Verdana" w:hAnsi="Verdana"/>
          <w:color w:val="000000"/>
          <w:sz w:val="18"/>
          <w:szCs w:val="18"/>
          <w:shd w:val="clear" w:color="auto" w:fill="EFEFEF"/>
        </w:rPr>
        <w:t>Possess strong sense of Organization, Communication and Interpersonal Skills Systematic and Objective problem analysis skills, Ability to work in a team, High degree of initiative, Effective time management and Excellent Customer Relations</w:t>
      </w:r>
      <w:r w:rsidR="00F9390F"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p w:rsidR="00421EBD" w:rsidRDefault="00421EBD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____________________________________________________________________________</w:t>
      </w:r>
    </w:p>
    <w:p w:rsidR="00E03E82" w:rsidRDefault="00F9390F" w:rsidP="001F47DE">
      <w:pPr>
        <w:spacing w:after="60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  <w:t>Experience Profile </w:t>
      </w:r>
      <w:ins w:id="1" w:author="Unknown">
        <w:r>
          <w:rPr>
            <w:rFonts w:ascii="Verdana" w:hAnsi="Verdana"/>
            <w:b/>
            <w:bCs/>
            <w:color w:val="000000"/>
            <w:sz w:val="18"/>
            <w:szCs w:val="18"/>
            <w:shd w:val="clear" w:color="auto" w:fill="EFEFEF"/>
          </w:rPr>
          <w:t>&gt;:</w:t>
        </w:r>
      </w:ins>
    </w:p>
    <w:p w:rsidR="00220F69" w:rsidRDefault="00220F69" w:rsidP="00220F69">
      <w:pPr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Hope cure life care medical device &gt;&gt;&gt; </w:t>
      </w: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sep-2021 to till date as production head</w:t>
      </w:r>
    </w:p>
    <w:p w:rsidR="00EF23DB" w:rsidRDefault="00220F69" w:rsidP="001F47DE">
      <w:pPr>
        <w:spacing w:after="60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Bussiness-  3 pcs hypodermic syringes &amp; I.V set</w:t>
      </w:r>
    </w:p>
    <w:p w:rsidR="00407164" w:rsidRPr="00EA3674" w:rsidRDefault="00407164" w:rsidP="00407164">
      <w:pPr>
        <w:tabs>
          <w:tab w:val="left" w:pos="2460"/>
        </w:tabs>
        <w:spacing w:after="60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Vacha  plastic </w:t>
      </w:r>
      <w:r w:rsidRPr="00407164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&gt;&gt;&gt;   jan-19  to til</w:t>
      </w:r>
      <w:r w:rsidR="00EA3674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l date as a</w:t>
      </w:r>
      <w:r w:rsidR="00E26FDE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</w:t>
      </w:r>
      <w:r w:rsidR="00EA3674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</w:t>
      </w:r>
      <w:r w:rsidR="00F9314E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production head</w:t>
      </w:r>
    </w:p>
    <w:p w:rsidR="00407164" w:rsidRDefault="00407164" w:rsidP="00407164">
      <w:pPr>
        <w:tabs>
          <w:tab w:val="left" w:pos="2460"/>
        </w:tabs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Business -  diagnostic mdd product</w:t>
      </w:r>
      <w:r w:rsidR="003420FB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, husky mold system for pet tube mold </w:t>
      </w:r>
    </w:p>
    <w:p w:rsidR="00A46557" w:rsidRDefault="00F67A0C" w:rsidP="000019B5">
      <w:pPr>
        <w:tabs>
          <w:tab w:val="left" w:pos="9495"/>
        </w:tabs>
        <w:spacing w:after="60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Hiral  industries </w:t>
      </w:r>
      <w:r w:rsidR="00A4655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&gt;&gt;&gt;</w:t>
      </w:r>
      <w:r w:rsidR="00407164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01- May-2018 to  dec - 2018</w:t>
      </w:r>
      <w:r w:rsidR="00A46557" w:rsidRPr="00A23F1A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 as</w:t>
      </w:r>
      <w:r w:rsidR="00E26FDE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 production executive</w:t>
      </w:r>
      <w:r w:rsidR="000019B5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ab/>
      </w:r>
    </w:p>
    <w:p w:rsidR="008F0A79" w:rsidRDefault="00A46557" w:rsidP="003A0BEB">
      <w:pPr>
        <w:spacing w:after="0" w:line="240" w:lineRule="auto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Business – </w:t>
      </w:r>
      <w:r w:rsidRPr="00A46557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Injection  moulded  Textile  part, ABS  sleeve</w:t>
      </w:r>
    </w:p>
    <w:p w:rsidR="00F9390F" w:rsidRDefault="00F9390F" w:rsidP="003A0BEB">
      <w:pPr>
        <w:spacing w:after="0" w:line="240" w:lineRule="auto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ins w:id="2" w:author="Unknown">
        <w:r>
          <w:rPr>
            <w:rFonts w:ascii="Verdana" w:hAnsi="Verdana"/>
            <w:b/>
            <w:bCs/>
            <w:color w:val="000000"/>
            <w:sz w:val="18"/>
            <w:szCs w:val="18"/>
            <w:shd w:val="clear" w:color="auto" w:fill="EFEFEF"/>
          </w:rPr>
          <w:br/>
        </w:r>
      </w:ins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Aculife healthcare pvt ltd </w:t>
      </w:r>
      <w:r w:rsidR="00CD5912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&gt;&gt;&gt;</w:t>
      </w:r>
      <w:r w:rsidR="00CD5912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J</w:t>
      </w:r>
      <w:r w:rsidR="00E95372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an -2007  to   aug- 2017</w:t>
      </w:r>
      <w:r w:rsidR="00CD5912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as a </w:t>
      </w:r>
      <w:r w:rsidR="0088789D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Sr. officer</w:t>
      </w:r>
      <w:ins w:id="3" w:author="Unknown">
        <w:r w:rsidRPr="00C03BB1">
          <w:rPr>
            <w:rFonts w:ascii="Verdana" w:hAnsi="Verdana"/>
            <w:bCs/>
            <w:color w:val="000000"/>
            <w:sz w:val="18"/>
            <w:szCs w:val="18"/>
            <w:shd w:val="clear" w:color="auto" w:fill="EFEFEF"/>
          </w:rPr>
          <w:br/>
        </w:r>
      </w:ins>
      <w:r w:rsidRPr="00A23F1A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Business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-leading manufacturing of medical device industry e.g disposable syringes, I,V i</w:t>
      </w:r>
      <w:r w:rsidR="00CD5912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nfusion set, hypodermic needles , micro dripset.</w:t>
      </w:r>
      <w:r w:rsidR="00F8743C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Pvc tubeline</w:t>
      </w:r>
    </w:p>
    <w:p w:rsidR="003A0BEB" w:rsidRDefault="003A0BEB" w:rsidP="008F0A79">
      <w:pPr>
        <w:spacing w:after="60" w:line="240" w:lineRule="auto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</w:p>
    <w:p w:rsidR="00B521A7" w:rsidRPr="00B521A7" w:rsidRDefault="00B521A7" w:rsidP="008F0A79">
      <w:pPr>
        <w:spacing w:after="60" w:line="240" w:lineRule="auto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  <w:r w:rsidRPr="00B521A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Jyoti  kum kum  industries &gt;&gt;&gt;</w:t>
      </w: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june-2006  to dece-2006  as  </w:t>
      </w:r>
      <w:r w:rsidRPr="00B521A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a  production incharge</w:t>
      </w:r>
    </w:p>
    <w:p w:rsidR="00B521A7" w:rsidRDefault="00B521A7" w:rsidP="003A0BEB">
      <w:pPr>
        <w:spacing w:after="0" w:line="240" w:lineRule="auto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 w:rsidRPr="00B521A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Business</w:t>
      </w: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– Poly syrene   Injection moulding article</w:t>
      </w:r>
    </w:p>
    <w:p w:rsidR="003A0BEB" w:rsidRPr="00A907B4" w:rsidRDefault="003A0BEB" w:rsidP="003A0BEB">
      <w:pPr>
        <w:spacing w:after="0" w:line="240" w:lineRule="auto"/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</w:pPr>
    </w:p>
    <w:p w:rsidR="00305236" w:rsidRPr="00C03BB1" w:rsidRDefault="00523379" w:rsidP="001F47DE">
      <w:pPr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Vardhman plastochem </w:t>
      </w:r>
      <w:r w:rsidR="00305236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pvt ltd &gt;&gt;&gt;</w:t>
      </w:r>
      <w:r w:rsidR="00AD221C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July -2000</w:t>
      </w:r>
      <w:r w:rsidR="00305236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 to </w:t>
      </w:r>
      <w:r w:rsidR="00AD221C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May - 2006</w:t>
      </w:r>
      <w:r w:rsidR="00305236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 at present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as a</w:t>
      </w:r>
      <w:r w:rsidRPr="00A4655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 production engg.</w:t>
      </w:r>
      <w:ins w:id="4" w:author="Unknown">
        <w:r w:rsidR="00305236" w:rsidRPr="00C03BB1">
          <w:rPr>
            <w:rFonts w:ascii="Verdana" w:hAnsi="Verdana"/>
            <w:bCs/>
            <w:color w:val="000000"/>
            <w:sz w:val="18"/>
            <w:szCs w:val="18"/>
            <w:shd w:val="clear" w:color="auto" w:fill="EFEFEF"/>
          </w:rPr>
          <w:br/>
        </w:r>
      </w:ins>
      <w:r w:rsidR="00305236" w:rsidRPr="00A23F1A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Business-</w:t>
      </w:r>
      <w:r w:rsidR="00305236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leading manufacturing of 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grease container , lids , caps , blow molding articles like 1 litre to 5 litre container .</w:t>
      </w:r>
    </w:p>
    <w:p w:rsidR="004D6C77" w:rsidRDefault="00523379" w:rsidP="001F47DE">
      <w:pPr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Surgiplast limited  </w:t>
      </w:r>
      <w:r w:rsidR="00305236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&gt;&gt;&gt;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June -1995</w:t>
      </w:r>
      <w:r w:rsidR="00305236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 to  </w:t>
      </w:r>
      <w:r w:rsidR="009D71F4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june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-2000 as a</w:t>
      </w:r>
      <w:r w:rsidRPr="00A46557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 xml:space="preserve"> manufacturing chemist.</w:t>
      </w:r>
      <w:ins w:id="5" w:author="Unknown">
        <w:r w:rsidR="00305236" w:rsidRPr="00C03BB1">
          <w:rPr>
            <w:rFonts w:ascii="Verdana" w:hAnsi="Verdana"/>
            <w:bCs/>
            <w:color w:val="000000"/>
            <w:sz w:val="18"/>
            <w:szCs w:val="18"/>
            <w:shd w:val="clear" w:color="auto" w:fill="EFEFEF"/>
          </w:rPr>
          <w:br/>
        </w:r>
      </w:ins>
      <w:r w:rsidRPr="00A23F1A">
        <w:rPr>
          <w:rFonts w:ascii="Verdana" w:hAnsi="Verdana"/>
          <w:b/>
          <w:bCs/>
          <w:color w:val="000000"/>
          <w:sz w:val="18"/>
          <w:szCs w:val="18"/>
          <w:shd w:val="clear" w:color="auto" w:fill="EFEFEF"/>
        </w:rPr>
        <w:t>Business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-</w:t>
      </w:r>
      <w:r w:rsidR="00305236"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medical device industry e.g disposable syringes, I,V in</w:t>
      </w:r>
      <w:r w:rsidRPr="00C03BB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fusion set .</w:t>
      </w:r>
    </w:p>
    <w:p w:rsidR="004D6C77" w:rsidRPr="00EC145C" w:rsidRDefault="004D6C77" w:rsidP="001F47DE">
      <w:pPr>
        <w:spacing w:after="60"/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</w:pPr>
      <w:r w:rsidRPr="00EC145C"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  <w:t>M/c handling &amp; auxiliary equipement ;-</w:t>
      </w:r>
    </w:p>
    <w:p w:rsidR="004D6C77" w:rsidRDefault="004D6C77" w:rsidP="001F47DE">
      <w:pPr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Engel (Austria make) 22 nos m/c ,  Toshiba all electric (china) 16 m/c , ferromatic (india make ) 10m/c l&amp;t (India make )5 m/c, Windsor </w:t>
      </w:r>
      <w:r w:rsidR="00A272B6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sumo</w:t>
      </w: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(india make ) 2 m/c , scottli hot runner molds 22 nos vaccu</w:t>
      </w:r>
      <w:r w:rsidR="00AA7CE1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mloade</w:t>
      </w:r>
      <w:r w:rsidR="00EC145C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r, mova color </w:t>
      </w:r>
      <w:r w:rsidR="00A46557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Korian  injection  moulding m/c ,extrusion m/c , forming m/c </w:t>
      </w:r>
      <w:r w:rsidR="00EC145C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etc</w:t>
      </w:r>
      <w:r w:rsidR="003C7E5B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 automa blow m/c</w:t>
      </w:r>
      <w:r w:rsidR="004F429F"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 xml:space="preserve">, HAITAIN </w:t>
      </w:r>
    </w:p>
    <w:p w:rsidR="00CD5912" w:rsidRPr="001F47DE" w:rsidRDefault="00421EBD" w:rsidP="001F47DE">
      <w:pPr>
        <w:spacing w:after="60"/>
        <w:rPr>
          <w:rFonts w:ascii="Verdana" w:hAnsi="Verdana"/>
          <w:bCs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Cs/>
          <w:color w:val="000000"/>
          <w:sz w:val="18"/>
          <w:szCs w:val="18"/>
          <w:shd w:val="clear" w:color="auto" w:fill="EFEFEF"/>
        </w:rPr>
        <w:t>____________________________________________________________________________</w:t>
      </w:r>
    </w:p>
    <w:p w:rsidR="008F2D57" w:rsidRPr="001F47DE" w:rsidRDefault="008F2D57" w:rsidP="001F47DE">
      <w:pPr>
        <w:spacing w:after="60"/>
        <w:rPr>
          <w:rFonts w:ascii="Verdana" w:hAnsi="Verdana"/>
          <w:b/>
          <w:color w:val="000000"/>
          <w:sz w:val="18"/>
          <w:szCs w:val="18"/>
          <w:u w:val="single"/>
          <w:shd w:val="clear" w:color="auto" w:fill="EFEFEF"/>
        </w:rPr>
      </w:pPr>
      <w:r w:rsidRPr="001F47DE">
        <w:rPr>
          <w:rFonts w:ascii="Verdana" w:hAnsi="Verdana"/>
          <w:b/>
          <w:color w:val="000000"/>
          <w:sz w:val="18"/>
          <w:szCs w:val="18"/>
          <w:u w:val="single"/>
          <w:shd w:val="clear" w:color="auto" w:fill="EFEFEF"/>
        </w:rPr>
        <w:t>Role:-</w:t>
      </w:r>
    </w:p>
    <w:p w:rsidR="00AB328B" w:rsidRDefault="00AB328B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production operation in the plant </w:t>
      </w:r>
      <w:r w:rsidR="001F47DE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Managing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with a view to ensure timely accomplishment of production  target achieving production target</w:t>
      </w:r>
      <w:r w:rsidR="00463163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as per the monthly plan.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Record keeping of  all production data e.g  rejection , m/c and manpower ideal time , raw material yield atc.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Ensure availability of daily  production plan on the shop floor.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Verifying the completion of  daily production target leading to weeckly target.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Experience in finalizing plan /target with production management team with regards to production and maintenance activities.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To manage the injection and blow molding article in accordance to specification ,quality standardand and requirement.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Ensure the efficient operation of injection and blow molding m/c and other auxiliary equipement.</w:t>
      </w:r>
    </w:p>
    <w:p w:rsidR="00463163" w:rsidRDefault="00463163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Provide shift production report and highlight operational,quality and safety issue to team manger.</w:t>
      </w:r>
    </w:p>
    <w:p w:rsidR="00222DEA" w:rsidRDefault="00463163" w:rsidP="001F47DE">
      <w:pPr>
        <w:spacing w:after="60"/>
        <w:ind w:right="1701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Assisi in transferring products and ensure the logsheet accuretly feel up.</w:t>
      </w:r>
    </w:p>
    <w:p w:rsidR="00222DEA" w:rsidRDefault="00222DEA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Manpower planning finalizing and appointment of man power based on requirement .optimum utilization of manpower in shop floor.</w:t>
      </w:r>
    </w:p>
    <w:p w:rsidR="00222DEA" w:rsidRDefault="00222DEA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Review adherence to SOPs made by quality team.</w:t>
      </w:r>
    </w:p>
    <w:p w:rsidR="00222DEA" w:rsidRDefault="00222DEA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Ensure perfect condition of mold condition.</w:t>
      </w:r>
    </w:p>
    <w:p w:rsidR="00222DEA" w:rsidRDefault="00222DEA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Comfortable and adaptable in new environment.</w:t>
      </w:r>
    </w:p>
    <w:p w:rsidR="00222DEA" w:rsidRDefault="00222DEA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lastRenderedPageBreak/>
        <w:t xml:space="preserve">Monitering and improvement </w:t>
      </w:r>
    </w:p>
    <w:p w:rsidR="00EC74CC" w:rsidRDefault="00EC74CC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Trained and encourage all workmen for proper safety and Kaizen improvement.</w:t>
      </w:r>
    </w:p>
    <w:p w:rsidR="00C531D6" w:rsidRDefault="00C531D6" w:rsidP="001F47DE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Marerial processed like pp, hdpe, abs, hips, ldpe,</w:t>
      </w:r>
      <w:r w:rsidR="00EC74CC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polyacetal, </w:t>
      </w:r>
      <w:r w:rsidR="005726B7">
        <w:rPr>
          <w:rFonts w:ascii="Verdana" w:hAnsi="Verdana"/>
          <w:color w:val="000000"/>
          <w:sz w:val="18"/>
          <w:szCs w:val="18"/>
          <w:shd w:val="clear" w:color="auto" w:fill="EFEFEF"/>
        </w:rPr>
        <w:t>pet</w:t>
      </w:r>
      <w:r w:rsidR="00F96CD1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etc</w:t>
      </w:r>
    </w:p>
    <w:p w:rsidR="008F2D57" w:rsidRPr="00E85B03" w:rsidRDefault="0055720A">
      <w:pPr>
        <w:rPr>
          <w:rFonts w:ascii="Verdana" w:hAnsi="Verdana"/>
          <w:color w:val="000000"/>
          <w:sz w:val="18"/>
          <w:szCs w:val="18"/>
          <w:u w:val="single"/>
          <w:shd w:val="clear" w:color="auto" w:fill="EFEFEF"/>
        </w:rPr>
      </w:pPr>
      <w:r w:rsidRPr="00E85B03">
        <w:rPr>
          <w:rFonts w:ascii="Verdana" w:hAnsi="Verdana"/>
          <w:b/>
          <w:color w:val="000000"/>
          <w:sz w:val="18"/>
          <w:szCs w:val="18"/>
          <w:u w:val="single"/>
          <w:shd w:val="clear" w:color="auto" w:fill="EFEFEF"/>
        </w:rPr>
        <w:t>Achievement</w:t>
      </w:r>
      <w:r w:rsidRPr="00E85B03">
        <w:rPr>
          <w:rFonts w:ascii="Verdana" w:hAnsi="Verdana"/>
          <w:color w:val="000000"/>
          <w:sz w:val="18"/>
          <w:szCs w:val="18"/>
          <w:u w:val="single"/>
          <w:shd w:val="clear" w:color="auto" w:fill="EFEFEF"/>
        </w:rPr>
        <w:t xml:space="preserve"> :-</w:t>
      </w:r>
    </w:p>
    <w:p w:rsidR="0055720A" w:rsidRDefault="0055720A" w:rsidP="00BB6410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Cost saving achieved </w:t>
      </w:r>
      <w:r w:rsidR="00C531D6">
        <w:rPr>
          <w:rFonts w:ascii="Verdana" w:hAnsi="Verdana"/>
          <w:color w:val="000000"/>
          <w:sz w:val="18"/>
          <w:szCs w:val="18"/>
          <w:shd w:val="clear" w:color="auto" w:fill="EFEFEF"/>
        </w:rPr>
        <w:t>by design waste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elimination runner layout modification , hot sprue .</w:t>
      </w:r>
    </w:p>
    <w:p w:rsidR="0055720A" w:rsidRDefault="00C531D6" w:rsidP="00BB6410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Verify reduction in moulding raw material and </w:t>
      </w:r>
      <w:r w:rsidR="0055720A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Reduction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of cycle time in moulded component.</w:t>
      </w:r>
    </w:p>
    <w:p w:rsidR="00C531D6" w:rsidRDefault="00C531D6" w:rsidP="00BB6410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Implementation and standerdize the productivity of new  moulding shopfloor.</w:t>
      </w:r>
    </w:p>
    <w:p w:rsidR="008A59A5" w:rsidRDefault="008A59A5" w:rsidP="00BB6410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________________________________________________________________________________________</w:t>
      </w:r>
      <w:r w:rsidR="00A0158A">
        <w:rPr>
          <w:rFonts w:ascii="Verdana" w:hAnsi="Verdana"/>
          <w:color w:val="000000"/>
          <w:sz w:val="18"/>
          <w:szCs w:val="18"/>
          <w:shd w:val="clear" w:color="auto" w:fill="EFEFEF"/>
        </w:rPr>
        <w:t>__</w:t>
      </w:r>
    </w:p>
    <w:p w:rsidR="00421EBD" w:rsidRDefault="00421EBD" w:rsidP="00BB6410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</w:p>
    <w:p w:rsidR="00421EBD" w:rsidRPr="00E03139" w:rsidRDefault="00421EBD">
      <w:pPr>
        <w:rPr>
          <w:rFonts w:ascii="Verdana" w:hAnsi="Verdana"/>
          <w:b/>
          <w:color w:val="000000"/>
          <w:sz w:val="18"/>
          <w:szCs w:val="18"/>
          <w:u w:val="single"/>
          <w:shd w:val="clear" w:color="auto" w:fill="EFEFEF"/>
        </w:rPr>
      </w:pPr>
      <w:r w:rsidRPr="00E03139">
        <w:rPr>
          <w:rFonts w:ascii="Verdana" w:hAnsi="Verdana"/>
          <w:b/>
          <w:color w:val="000000"/>
          <w:sz w:val="18"/>
          <w:szCs w:val="18"/>
          <w:u w:val="single"/>
          <w:shd w:val="clear" w:color="auto" w:fill="EFEFEF"/>
        </w:rPr>
        <w:t>Personal Profile:-</w:t>
      </w:r>
    </w:p>
    <w:p w:rsidR="00C531D6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Date of birth :- 28.11.1968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Father’s name :-Bhimjibhai .M Patel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Marital status :-married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Permanent Adress  :- D/27, Shaktidhara socity.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                              Nr, Bapunagar Tolanaka,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                              B/h Dinesh chembers,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                              India colony Road,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                              Ahmedab</w:t>
      </w:r>
      <w:r w:rsidR="00E03139">
        <w:rPr>
          <w:rFonts w:ascii="Verdana" w:hAnsi="Verdana"/>
          <w:color w:val="000000"/>
          <w:sz w:val="18"/>
          <w:szCs w:val="18"/>
          <w:shd w:val="clear" w:color="auto" w:fill="EFEFEF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d :- 382350</w:t>
      </w:r>
    </w:p>
    <w:p w:rsidR="00421EBD" w:rsidRDefault="00421EBD" w:rsidP="00E03139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                              Gujarat . India.</w:t>
      </w:r>
    </w:p>
    <w:p w:rsidR="00647DE0" w:rsidRDefault="009B185C">
      <w:pPr>
        <w:rPr>
          <w:rStyle w:val="Strong"/>
          <w:rFonts w:ascii="Verdana" w:hAnsi="Verdana"/>
          <w:color w:val="000000"/>
          <w:sz w:val="18"/>
          <w:szCs w:val="18"/>
          <w:u w:val="single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Strong"/>
          <w:rFonts w:ascii="Verdana" w:hAnsi="Verdana"/>
          <w:color w:val="000000"/>
          <w:sz w:val="18"/>
          <w:szCs w:val="18"/>
          <w:u w:val="single"/>
          <w:shd w:val="clear" w:color="auto" w:fill="EFEFEF"/>
        </w:rPr>
        <w:t>Education Qualification</w:t>
      </w:r>
    </w:p>
    <w:p w:rsidR="009B185C" w:rsidRDefault="009B185C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Post Diploma In Plastic Technology with first class  from Central Institute of plastic Engineering &amp; Technology , Ahmedabad.</w:t>
      </w:r>
      <w:r w:rsidR="00310241">
        <w:rPr>
          <w:rFonts w:ascii="Verdana" w:hAnsi="Verdana"/>
          <w:color w:val="000000"/>
          <w:sz w:val="18"/>
          <w:szCs w:val="18"/>
          <w:shd w:val="clear" w:color="auto" w:fill="EFEFEF"/>
        </w:rPr>
        <w:t>1995</w:t>
      </w:r>
    </w:p>
    <w:p w:rsidR="00E03139" w:rsidRDefault="009B185C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B sc. (chemistry) from Gujarat Uviversity, Ahmedabad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SSLC from Jayesh education high school , Ahmedabad.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HSC From  Saraswati vidhyalaya, saraspur Ahmedabad.</w:t>
      </w:r>
    </w:p>
    <w:p w:rsidR="00A47375" w:rsidRDefault="00A47375" w:rsidP="00A47375">
      <w:pPr>
        <w:spacing w:after="60"/>
        <w:rPr>
          <w:rFonts w:ascii="Verdana" w:hAnsi="Verdana"/>
          <w:b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EFEFEF"/>
        </w:rPr>
        <w:t>Training taken :  -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ISO  9001  : 2008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c GMP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SAP system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Personality  development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Documentation</w:t>
      </w:r>
    </w:p>
    <w:p w:rsidR="00A47375" w:rsidRDefault="00A47375" w:rsidP="00A47375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Clean room behaviour</w:t>
      </w:r>
    </w:p>
    <w:p w:rsidR="00A47375" w:rsidRDefault="00A47375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</w:p>
    <w:p w:rsidR="008A59A5" w:rsidRDefault="008A59A5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  <w:shd w:val="clear" w:color="auto" w:fill="EFEFEF"/>
        </w:rPr>
        <w:t>__________________________________________________________________________________________</w:t>
      </w:r>
    </w:p>
    <w:p w:rsidR="001709FD" w:rsidRDefault="00E03139" w:rsidP="004D6C77">
      <w:pPr>
        <w:spacing w:after="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 w:rsidRPr="001709FD">
        <w:rPr>
          <w:rFonts w:ascii="Verdana" w:hAnsi="Verdana"/>
          <w:b/>
          <w:color w:val="000000"/>
          <w:sz w:val="18"/>
          <w:szCs w:val="18"/>
          <w:u w:val="single"/>
        </w:rPr>
        <w:t>Declaration :-</w:t>
      </w:r>
      <w:r>
        <w:rPr>
          <w:rFonts w:ascii="Verdana" w:hAnsi="Verdana"/>
          <w:color w:val="000000"/>
          <w:sz w:val="18"/>
          <w:szCs w:val="18"/>
        </w:rPr>
        <w:t xml:space="preserve"> I here by declar</w:t>
      </w:r>
      <w:r w:rsidR="00933D38">
        <w:rPr>
          <w:rFonts w:ascii="Verdana" w:hAnsi="Verdana"/>
          <w:color w:val="000000"/>
          <w:sz w:val="18"/>
          <w:szCs w:val="18"/>
        </w:rPr>
        <w:t xml:space="preserve">ed </w:t>
      </w:r>
      <w:r>
        <w:rPr>
          <w:rFonts w:ascii="Verdana" w:hAnsi="Verdana"/>
          <w:color w:val="000000"/>
          <w:sz w:val="18"/>
          <w:szCs w:val="18"/>
        </w:rPr>
        <w:t xml:space="preserve"> that the above –mentioned information and details are true ti the best of my </w:t>
      </w:r>
      <w:r w:rsidR="001709FD">
        <w:rPr>
          <w:rFonts w:ascii="Verdana" w:hAnsi="Verdana"/>
          <w:color w:val="000000"/>
          <w:sz w:val="18"/>
          <w:szCs w:val="18"/>
        </w:rPr>
        <w:t>knowledge.</w:t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9B185C">
        <w:rPr>
          <w:rFonts w:ascii="Verdana" w:hAnsi="Verdana"/>
          <w:color w:val="000000"/>
          <w:sz w:val="18"/>
          <w:szCs w:val="18"/>
        </w:rPr>
        <w:br/>
      </w:r>
      <w:r w:rsidR="001709FD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Current salary CTC :- </w:t>
      </w:r>
      <w:r w:rsidR="00010F63">
        <w:rPr>
          <w:rFonts w:ascii="Verdana" w:hAnsi="Verdana"/>
          <w:color w:val="000000"/>
          <w:sz w:val="18"/>
          <w:szCs w:val="18"/>
          <w:shd w:val="clear" w:color="auto" w:fill="EFEFEF"/>
        </w:rPr>
        <w:t>5.16</w:t>
      </w:r>
      <w:r w:rsidR="00DD0142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</w:t>
      </w:r>
      <w:r w:rsidR="00B2503F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lacs</w:t>
      </w:r>
    </w:p>
    <w:p w:rsidR="001709FD" w:rsidRDefault="001709FD" w:rsidP="004D6C77">
      <w:pPr>
        <w:spacing w:after="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Notice period </w:t>
      </w:r>
      <w:r w:rsidR="000F07B2">
        <w:rPr>
          <w:rFonts w:ascii="Verdana" w:hAnsi="Verdana"/>
          <w:color w:val="000000"/>
          <w:sz w:val="18"/>
          <w:szCs w:val="18"/>
        </w:rPr>
        <w:t xml:space="preserve"> :- </w:t>
      </w:r>
      <w:r w:rsidR="00AE25B4">
        <w:rPr>
          <w:rFonts w:ascii="Verdana" w:hAnsi="Verdana"/>
          <w:color w:val="000000"/>
          <w:sz w:val="18"/>
          <w:szCs w:val="18"/>
        </w:rPr>
        <w:t>1   month</w:t>
      </w:r>
    </w:p>
    <w:p w:rsidR="001709FD" w:rsidRDefault="001709FD" w:rsidP="004D6C77">
      <w:pPr>
        <w:spacing w:after="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Salary Expected :- Negotiable</w:t>
      </w:r>
    </w:p>
    <w:p w:rsidR="001A466E" w:rsidRDefault="001A466E">
      <w:pPr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</w:pPr>
    </w:p>
    <w:p w:rsidR="00BC1C85" w:rsidRPr="009B185C" w:rsidRDefault="009B185C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  <w:ins w:id="6" w:author="Unknown">
        <w:r>
          <w:rPr>
            <w:rFonts w:ascii="Verdana" w:hAnsi="Verdana"/>
            <w:b/>
            <w:bCs/>
            <w:color w:val="000000"/>
            <w:sz w:val="18"/>
            <w:szCs w:val="18"/>
            <w:shd w:val="clear" w:color="auto" w:fill="EFEFEF"/>
          </w:rPr>
          <w:br/>
        </w:r>
      </w:ins>
      <w:r w:rsidR="00E85B03">
        <w:rPr>
          <w:rFonts w:ascii="Verdana" w:hAnsi="Verdana"/>
          <w:color w:val="000000"/>
          <w:sz w:val="18"/>
          <w:szCs w:val="18"/>
          <w:shd w:val="clear" w:color="auto" w:fill="EFEFEF"/>
        </w:rPr>
        <w:t>Ashok patel</w:t>
      </w:r>
    </w:p>
    <w:sectPr w:rsidR="00BC1C85" w:rsidRPr="009B185C" w:rsidSect="003A0BEB">
      <w:pgSz w:w="11906" w:h="16838"/>
      <w:pgMar w:top="284" w:right="567" w:bottom="284" w:left="992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C25" w:rsidRDefault="00A73C25" w:rsidP="007F78E5">
      <w:pPr>
        <w:spacing w:after="0" w:line="240" w:lineRule="auto"/>
      </w:pPr>
      <w:r>
        <w:separator/>
      </w:r>
    </w:p>
  </w:endnote>
  <w:endnote w:type="continuationSeparator" w:id="1">
    <w:p w:rsidR="00A73C25" w:rsidRDefault="00A73C25" w:rsidP="007F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C25" w:rsidRDefault="00A73C25" w:rsidP="007F78E5">
      <w:pPr>
        <w:spacing w:after="0" w:line="240" w:lineRule="auto"/>
      </w:pPr>
      <w:r>
        <w:separator/>
      </w:r>
    </w:p>
  </w:footnote>
  <w:footnote w:type="continuationSeparator" w:id="1">
    <w:p w:rsidR="00A73C25" w:rsidRDefault="00A73C25" w:rsidP="007F7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85C"/>
    <w:rsid w:val="00000597"/>
    <w:rsid w:val="000019B5"/>
    <w:rsid w:val="00003018"/>
    <w:rsid w:val="00004ADA"/>
    <w:rsid w:val="00010F63"/>
    <w:rsid w:val="00017562"/>
    <w:rsid w:val="00024CED"/>
    <w:rsid w:val="00032DCA"/>
    <w:rsid w:val="00034D78"/>
    <w:rsid w:val="000A4BD8"/>
    <w:rsid w:val="000D06D1"/>
    <w:rsid w:val="000E00E9"/>
    <w:rsid w:val="000F07B2"/>
    <w:rsid w:val="00101FCD"/>
    <w:rsid w:val="001709FD"/>
    <w:rsid w:val="00180A62"/>
    <w:rsid w:val="00184672"/>
    <w:rsid w:val="001A466E"/>
    <w:rsid w:val="001F47DE"/>
    <w:rsid w:val="00206307"/>
    <w:rsid w:val="002074EA"/>
    <w:rsid w:val="00220F69"/>
    <w:rsid w:val="00222DEA"/>
    <w:rsid w:val="00241D35"/>
    <w:rsid w:val="00243325"/>
    <w:rsid w:val="0026045E"/>
    <w:rsid w:val="00262872"/>
    <w:rsid w:val="00281D97"/>
    <w:rsid w:val="002A6980"/>
    <w:rsid w:val="002C582A"/>
    <w:rsid w:val="002C5E54"/>
    <w:rsid w:val="002D1FDA"/>
    <w:rsid w:val="00305236"/>
    <w:rsid w:val="0030667B"/>
    <w:rsid w:val="00310241"/>
    <w:rsid w:val="0031304F"/>
    <w:rsid w:val="00332FFA"/>
    <w:rsid w:val="00333519"/>
    <w:rsid w:val="00340D0D"/>
    <w:rsid w:val="003420FB"/>
    <w:rsid w:val="00355DE0"/>
    <w:rsid w:val="00356F39"/>
    <w:rsid w:val="003906A2"/>
    <w:rsid w:val="003A0BEB"/>
    <w:rsid w:val="003C7E5B"/>
    <w:rsid w:val="003D30D7"/>
    <w:rsid w:val="003E0FE1"/>
    <w:rsid w:val="00407164"/>
    <w:rsid w:val="00421EBD"/>
    <w:rsid w:val="004504FF"/>
    <w:rsid w:val="004530D6"/>
    <w:rsid w:val="00463163"/>
    <w:rsid w:val="00480281"/>
    <w:rsid w:val="0048414D"/>
    <w:rsid w:val="004B49FD"/>
    <w:rsid w:val="004D5C92"/>
    <w:rsid w:val="004D6C77"/>
    <w:rsid w:val="004F429F"/>
    <w:rsid w:val="00515221"/>
    <w:rsid w:val="00523379"/>
    <w:rsid w:val="0055720A"/>
    <w:rsid w:val="00564704"/>
    <w:rsid w:val="0056528D"/>
    <w:rsid w:val="0056564C"/>
    <w:rsid w:val="005726B7"/>
    <w:rsid w:val="005A0C39"/>
    <w:rsid w:val="00637C6E"/>
    <w:rsid w:val="00645CF1"/>
    <w:rsid w:val="00647DE0"/>
    <w:rsid w:val="00650CBC"/>
    <w:rsid w:val="00652A14"/>
    <w:rsid w:val="0065793D"/>
    <w:rsid w:val="006B447B"/>
    <w:rsid w:val="006D5088"/>
    <w:rsid w:val="006D557F"/>
    <w:rsid w:val="006F20D0"/>
    <w:rsid w:val="00701508"/>
    <w:rsid w:val="007165BB"/>
    <w:rsid w:val="00723834"/>
    <w:rsid w:val="00735BCC"/>
    <w:rsid w:val="007567ED"/>
    <w:rsid w:val="00767C00"/>
    <w:rsid w:val="00783E38"/>
    <w:rsid w:val="00784BD5"/>
    <w:rsid w:val="00786958"/>
    <w:rsid w:val="0079164A"/>
    <w:rsid w:val="007C609D"/>
    <w:rsid w:val="007F3823"/>
    <w:rsid w:val="007F78E5"/>
    <w:rsid w:val="007F7D2E"/>
    <w:rsid w:val="00801D0C"/>
    <w:rsid w:val="00801DED"/>
    <w:rsid w:val="00804D78"/>
    <w:rsid w:val="00835166"/>
    <w:rsid w:val="00855AF5"/>
    <w:rsid w:val="00865897"/>
    <w:rsid w:val="0088789D"/>
    <w:rsid w:val="008A59A5"/>
    <w:rsid w:val="008B14BC"/>
    <w:rsid w:val="008C4790"/>
    <w:rsid w:val="008D483B"/>
    <w:rsid w:val="008F0A79"/>
    <w:rsid w:val="008F26F4"/>
    <w:rsid w:val="008F2D57"/>
    <w:rsid w:val="009262DC"/>
    <w:rsid w:val="00933D38"/>
    <w:rsid w:val="009350F7"/>
    <w:rsid w:val="0093584E"/>
    <w:rsid w:val="009359E7"/>
    <w:rsid w:val="00951FDE"/>
    <w:rsid w:val="00964FAB"/>
    <w:rsid w:val="0097449A"/>
    <w:rsid w:val="009826A8"/>
    <w:rsid w:val="009B185C"/>
    <w:rsid w:val="009C1949"/>
    <w:rsid w:val="009D71F4"/>
    <w:rsid w:val="00A0158A"/>
    <w:rsid w:val="00A064EB"/>
    <w:rsid w:val="00A2054F"/>
    <w:rsid w:val="00A23F1A"/>
    <w:rsid w:val="00A272B6"/>
    <w:rsid w:val="00A46557"/>
    <w:rsid w:val="00A47375"/>
    <w:rsid w:val="00A526F9"/>
    <w:rsid w:val="00A628D7"/>
    <w:rsid w:val="00A73C25"/>
    <w:rsid w:val="00A907B4"/>
    <w:rsid w:val="00AA7CE1"/>
    <w:rsid w:val="00AB0189"/>
    <w:rsid w:val="00AB328B"/>
    <w:rsid w:val="00AD221C"/>
    <w:rsid w:val="00AE0758"/>
    <w:rsid w:val="00AE25B4"/>
    <w:rsid w:val="00B2503F"/>
    <w:rsid w:val="00B51037"/>
    <w:rsid w:val="00B521A7"/>
    <w:rsid w:val="00B81455"/>
    <w:rsid w:val="00B9731C"/>
    <w:rsid w:val="00BB6410"/>
    <w:rsid w:val="00BC1C85"/>
    <w:rsid w:val="00BF477C"/>
    <w:rsid w:val="00C03BB1"/>
    <w:rsid w:val="00C25BC7"/>
    <w:rsid w:val="00C531D6"/>
    <w:rsid w:val="00C60039"/>
    <w:rsid w:val="00C724D3"/>
    <w:rsid w:val="00C773E2"/>
    <w:rsid w:val="00C9726F"/>
    <w:rsid w:val="00CB40EE"/>
    <w:rsid w:val="00CB5A91"/>
    <w:rsid w:val="00CB784A"/>
    <w:rsid w:val="00CC2A50"/>
    <w:rsid w:val="00CD5912"/>
    <w:rsid w:val="00D62AF3"/>
    <w:rsid w:val="00D751C4"/>
    <w:rsid w:val="00DA672F"/>
    <w:rsid w:val="00DC2CE7"/>
    <w:rsid w:val="00DD0142"/>
    <w:rsid w:val="00DD77C4"/>
    <w:rsid w:val="00E03139"/>
    <w:rsid w:val="00E03E82"/>
    <w:rsid w:val="00E054A2"/>
    <w:rsid w:val="00E26FDE"/>
    <w:rsid w:val="00E85B03"/>
    <w:rsid w:val="00E85D85"/>
    <w:rsid w:val="00E86181"/>
    <w:rsid w:val="00E95372"/>
    <w:rsid w:val="00E96483"/>
    <w:rsid w:val="00EA3674"/>
    <w:rsid w:val="00EA45AF"/>
    <w:rsid w:val="00EC145C"/>
    <w:rsid w:val="00EC74CC"/>
    <w:rsid w:val="00EF23DB"/>
    <w:rsid w:val="00F13C32"/>
    <w:rsid w:val="00F57350"/>
    <w:rsid w:val="00F65C54"/>
    <w:rsid w:val="00F67A0C"/>
    <w:rsid w:val="00F76139"/>
    <w:rsid w:val="00F8743C"/>
    <w:rsid w:val="00F9314E"/>
    <w:rsid w:val="00F9390F"/>
    <w:rsid w:val="00F96CD1"/>
    <w:rsid w:val="00FB74D3"/>
    <w:rsid w:val="00FC0A46"/>
    <w:rsid w:val="00FC0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185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8E5"/>
  </w:style>
  <w:style w:type="paragraph" w:styleId="Footer">
    <w:name w:val="footer"/>
    <w:basedOn w:val="Normal"/>
    <w:link w:val="FooterChar"/>
    <w:uiPriority w:val="99"/>
    <w:semiHidden/>
    <w:unhideWhenUsed/>
    <w:rsid w:val="007F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7AE5-0893-48F3-A1BF-E4921A43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2017-08-13T13:59:00Z</cp:lastPrinted>
  <dcterms:created xsi:type="dcterms:W3CDTF">2022-01-09T15:48:00Z</dcterms:created>
  <dcterms:modified xsi:type="dcterms:W3CDTF">2022-01-09T15:48:00Z</dcterms:modified>
</cp:coreProperties>
</file>